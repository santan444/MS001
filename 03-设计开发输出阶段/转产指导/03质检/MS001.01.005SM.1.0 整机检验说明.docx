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MS001.01.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005SM</w:t>
                            </w:r>
                            <w:r>
                              <w:rPr>
                                <w:rFonts w:hint="eastAsia"/>
                              </w:rPr>
                              <w:t>.1.0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.45pt;height:41.1pt;width:179pt;z-index:251660288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P50pAZ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MS001.01.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005SM</w:t>
                      </w:r>
                      <w:r>
                        <w:rPr>
                          <w:rFonts w:hint="eastAsia"/>
                        </w:rPr>
                        <w:t>.1.0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121920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.95pt;margin-top:9.6pt;height:60.6pt;width:370.6pt;z-index:251659264;mso-width-relative:page;mso-height-relative:page;" filled="f" stroked="f" coordsize="21600,21600" o:gfxdata="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5Mh2QAAAAg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54610</wp:posOffset>
                </wp:positionV>
                <wp:extent cx="3714115" cy="7696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整机检验说明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75pt;margin-top:4.3pt;height:60.6pt;width:292.45pt;z-index:251662336;mso-width-relative:page;mso-height-relative:page;" filled="f" stroked="f" coordsize="21600,21600" o:gfxdata="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V+5Ax2QAAAAgBAAAPAAAAAAAAAAEAIAAAACIAAABkcnMvZG93bnJldi54bWxQSwECFAAU&#10;AAAACACHTuJAPEuENrcBAABXAwAADgAAAAAAAAABACAAAAAo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整机检验说明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801370</wp:posOffset>
                </wp:positionV>
                <wp:extent cx="2766695" cy="2009140"/>
                <wp:effectExtent l="0" t="0" r="14605" b="1016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vanish/>
                                <w:color w:val="0000FF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颜廷威/2021.04.22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cs="宋体"/>
                                <w:vanish/>
                                <w:color w:val="0000FF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孙盼/2021.04.22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cs="宋体"/>
                                <w:vanish/>
                                <w:color w:val="0000FF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陈汉清/2021.04.22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25pt;margin-top:63.1pt;height:158.2pt;width:217.85pt;mso-wrap-distance-bottom:0pt;mso-wrap-distance-left:9pt;mso-wrap-distance-right:9pt;mso-wrap-distance-top:0pt;z-index:251666432;mso-width-relative:page;mso-height-relative:page;" fillcolor="#FFFFFF" filled="t" stroked="f" coordsize="21600,21600" o:gfxdata="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dGJftUAAAAL&#10;AQAADwAAAAAAAAABACAAAAAiAAAAZHJzL2Rvd25yZXYueG1sUEsBAhQAFAAAAAgAh07iQG2MnOFY&#10;AgAAngQAAA4AAAAAAAAAAQAgAAAAJA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vanish/>
                          <w:color w:val="0000FF"/>
                          <w:sz w:val="28"/>
                          <w:szCs w:val="36"/>
                          <w:u w:val="single"/>
                          <w:lang w:val="en-US" w:eastAsia="zh-CN"/>
                        </w:rPr>
                        <w:t>颜廷威/2021.04.22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 w:cs="宋体"/>
                          <w:vanish/>
                          <w:color w:val="0000FF"/>
                          <w:sz w:val="28"/>
                          <w:szCs w:val="36"/>
                          <w:u w:val="single"/>
                          <w:lang w:val="en-US" w:eastAsia="zh-CN"/>
                        </w:rPr>
                        <w:t>孙盼/2021.04.22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 w:cs="宋体"/>
                          <w:vanish/>
                          <w:color w:val="0000FF"/>
                          <w:sz w:val="28"/>
                          <w:szCs w:val="36"/>
                          <w:u w:val="single"/>
                          <w:lang w:val="en-US" w:eastAsia="zh-CN"/>
                        </w:rPr>
                        <w:t>陈汉清/2021.04.22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45pt;margin-top:282.1pt;height:34.4pt;width:175.05pt;z-index:251661312;mso-width-relative:page;mso-height-relative:page;" fillcolor="#FFFFFF" filled="t" stroked="f" coordsize="21600,21600" o:gfxdata="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yOtDdcAAAALAQAADwAAAAAAAAABACAAAAAiAAAAZHJzL2Rvd25yZXYueG1sUEsBAhQAFAAA&#10;AAgAh07iQKCuCdRiAgAAqQQAAA4AAAAAAAAAAQAgAAAAJgEAAGRycy9lMm9Eb2MueG1s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2021.04.22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颜廷威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Arial"/>
          <w:kern w:val="2"/>
          <w:sz w:val="21"/>
          <w:szCs w:val="24"/>
          <w:lang w:val="en-US" w:eastAsia="zh-CN" w:bidi="ar-SA"/>
        </w:rPr>
        <w:id w:val="14745546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Arial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_Toc572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_Toc572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_Toc22809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_Toc22809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_Toc18570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职责</w:t>
          </w:r>
          <w:r>
            <w:tab/>
          </w:r>
          <w:r>
            <w:fldChar w:fldCharType="begin"/>
          </w:r>
          <w:r>
            <w:instrText xml:space="preserve"> PAGEREF _Toc18570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_Toc30607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检验程序</w:t>
          </w:r>
          <w:r>
            <w:tab/>
          </w:r>
          <w:r>
            <w:fldChar w:fldCharType="begin"/>
          </w:r>
          <w:r>
            <w:instrText xml:space="preserve"> PAGEREF _Toc30607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4.1 </w:t>
          </w:r>
          <w:r>
            <w:rPr>
              <w:rFonts w:hint="eastAsia"/>
            </w:rPr>
            <w:t>检前准备</w:t>
          </w:r>
          <w:r>
            <w:tab/>
          </w:r>
          <w:r>
            <w:fldChar w:fldCharType="begin"/>
          </w:r>
          <w:r>
            <w:instrText xml:space="preserve"> PAGEREF _Toc9764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4.2 </w:t>
          </w:r>
          <w:r>
            <w:rPr>
              <w:rFonts w:hint="eastAsia"/>
            </w:rPr>
            <w:t>抽样方法、接受准则</w:t>
          </w:r>
          <w:r>
            <w:tab/>
          </w:r>
          <w:r>
            <w:fldChar w:fldCharType="begin"/>
          </w:r>
          <w:r>
            <w:instrText xml:space="preserve"> PAGEREF _Toc3176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4.3 </w:t>
          </w:r>
          <w:r>
            <w:rPr>
              <w:rFonts w:hint="eastAsia"/>
            </w:rPr>
            <w:t>检验项目及检验方法</w:t>
          </w:r>
          <w:r>
            <w:tab/>
          </w:r>
          <w:r>
            <w:fldChar w:fldCharType="begin"/>
          </w:r>
          <w:r>
            <w:instrText xml:space="preserve"> PAGEREF _Toc21699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4.4 </w:t>
          </w:r>
          <w:r>
            <w:rPr>
              <w:rFonts w:hint="eastAsia"/>
            </w:rPr>
            <w:t>接收准则</w:t>
          </w:r>
          <w:r>
            <w:tab/>
          </w:r>
          <w:r>
            <w:fldChar w:fldCharType="begin"/>
          </w:r>
          <w:r>
            <w:instrText xml:space="preserve"> PAGEREF _Toc22186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4.5 </w:t>
          </w:r>
          <w:r>
            <w:rPr>
              <w:rFonts w:hint="eastAsia"/>
            </w:rPr>
            <w:t>入库交接</w:t>
          </w:r>
          <w:r>
            <w:tab/>
          </w:r>
          <w:r>
            <w:fldChar w:fldCharType="begin"/>
          </w:r>
          <w:r>
            <w:instrText xml:space="preserve"> PAGEREF _Toc6848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_Toc8461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检验内容</w:t>
          </w:r>
          <w:r>
            <w:tab/>
          </w:r>
          <w:r>
            <w:fldChar w:fldCharType="begin"/>
          </w:r>
          <w:r>
            <w:instrText xml:space="preserve"> PAGEREF _Toc8461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_Toc18091 </w:instrText>
          </w:r>
          <w:r>
            <w:fldChar w:fldCharType="separate"/>
          </w:r>
          <w:r>
            <w:rPr>
              <w:rFonts w:hint="eastAsia" w:ascii="宋体" w:hAnsi="宋体" w:cs="宋体"/>
              <w:bCs/>
              <w:szCs w:val="28"/>
              <w:lang w:val="en-US" w:eastAsia="zh-CN"/>
            </w:rPr>
            <w:t>附录A：定位精度测试方法</w:t>
          </w:r>
          <w:r>
            <w:tab/>
          </w:r>
          <w:r>
            <w:fldChar w:fldCharType="begin"/>
          </w:r>
          <w:r>
            <w:instrText xml:space="preserve"> PAGEREF _Toc18091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_Toc23472 </w:instrText>
          </w:r>
          <w:r>
            <w:fldChar w:fldCharType="separate"/>
          </w:r>
          <w:r>
            <w:rPr>
              <w:rFonts w:hint="eastAsia" w:ascii="宋体" w:hAnsi="宋体" w:cs="宋体"/>
              <w:bCs/>
              <w:szCs w:val="28"/>
              <w:lang w:val="en-US" w:eastAsia="zh-CN"/>
            </w:rPr>
            <w:t>附录B：体位反馈模块整机检验方法</w:t>
          </w:r>
          <w:r>
            <w:tab/>
          </w:r>
          <w:r>
            <w:fldChar w:fldCharType="begin"/>
          </w:r>
          <w:r>
            <w:instrText xml:space="preserve"> PAGEREF _Toc23472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1.可接受准则</w:t>
          </w:r>
          <w:r>
            <w:tab/>
          </w:r>
          <w:r>
            <w:fldChar w:fldCharType="begin"/>
          </w:r>
          <w:r>
            <w:instrText xml:space="preserve"> PAGEREF _Toc15537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2.检验步骤</w:t>
          </w:r>
          <w:r>
            <w:tab/>
          </w:r>
          <w:r>
            <w:fldChar w:fldCharType="begin"/>
          </w:r>
          <w:r>
            <w:instrText xml:space="preserve"> PAGEREF _Toc25716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0" w:firstLineChars="0"/>
        <w:textAlignment w:val="auto"/>
        <w:rPr>
          <w:rFonts w:hint="eastAsia"/>
        </w:rPr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0" w:firstLineChars="0"/>
        <w:textAlignment w:val="auto"/>
        <w:rPr>
          <w:rFonts w:hint="eastAsia"/>
        </w:rPr>
      </w:pPr>
      <w:bookmarkStart w:id="0" w:name="_Toc16756"/>
      <w:bookmarkStart w:id="1" w:name="_Toc19368"/>
      <w:bookmarkStart w:id="2" w:name="_Toc3654"/>
      <w:bookmarkStart w:id="3" w:name="_Toc28360"/>
      <w:bookmarkStart w:id="4" w:name="_Toc19154"/>
      <w:bookmarkStart w:id="5" w:name="_Toc21128"/>
      <w:bookmarkStart w:id="6" w:name="_Toc19297"/>
      <w:bookmarkStart w:id="7" w:name="_Toc572"/>
      <w:bookmarkStart w:id="8" w:name="_Toc26655"/>
      <w:r>
        <w:rPr>
          <w:rFonts w:hint="eastAsia"/>
        </w:rPr>
        <w:t>目的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420" w:firstLineChars="200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对生产过程实施控制，明确各成品的检验项目、检验方法、抽样方案和接收准则，以确保生产的成品的质量符合要求。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0" w:firstLineChars="0"/>
        <w:textAlignment w:val="auto"/>
        <w:rPr>
          <w:rFonts w:hint="eastAsia"/>
        </w:rPr>
      </w:pPr>
      <w:bookmarkStart w:id="9" w:name="_Toc20397"/>
      <w:bookmarkStart w:id="10" w:name="_Toc24847"/>
      <w:bookmarkStart w:id="11" w:name="_Toc27031"/>
      <w:bookmarkStart w:id="12" w:name="_Toc7813"/>
      <w:bookmarkStart w:id="13" w:name="_Toc10361"/>
      <w:bookmarkStart w:id="14" w:name="_Toc27386"/>
      <w:bookmarkStart w:id="15" w:name="_Toc15636"/>
      <w:bookmarkStart w:id="16" w:name="_Toc12856"/>
      <w:bookmarkStart w:id="17" w:name="_Toc22809"/>
      <w:r>
        <w:rPr>
          <w:rFonts w:hint="eastAsia"/>
        </w:rPr>
        <w:t>适用范围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420" w:firstLineChars="200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适用于本公司产品“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模块化手术导引系统</w:t>
      </w:r>
      <w:r>
        <w:rPr>
          <w:rFonts w:hint="eastAsia"/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MS-001</w:t>
      </w:r>
      <w:r>
        <w:rPr>
          <w:rFonts w:hint="eastAsia"/>
          <w:b w:val="0"/>
          <w:bCs w:val="0"/>
          <w:sz w:val="21"/>
          <w:szCs w:val="21"/>
        </w:rPr>
        <w:t>型号的成品检验。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0" w:firstLineChars="0"/>
        <w:textAlignment w:val="auto"/>
        <w:rPr>
          <w:rFonts w:hint="eastAsia"/>
        </w:rPr>
      </w:pPr>
      <w:bookmarkStart w:id="18" w:name="_Toc8231"/>
      <w:bookmarkStart w:id="19" w:name="_Toc21712"/>
      <w:bookmarkStart w:id="20" w:name="_Toc26719"/>
      <w:bookmarkStart w:id="21" w:name="_Toc26235"/>
      <w:bookmarkStart w:id="22" w:name="_Toc26197"/>
      <w:bookmarkStart w:id="23" w:name="_Toc7025"/>
      <w:bookmarkStart w:id="24" w:name="_Toc18951"/>
      <w:bookmarkStart w:id="25" w:name="_Toc1724"/>
      <w:bookmarkStart w:id="26" w:name="_Toc18570"/>
      <w:r>
        <w:rPr>
          <w:rFonts w:hint="eastAsia"/>
        </w:rPr>
        <w:t>职责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845" w:leftChars="0" w:hanging="425" w:firstLineChars="0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生产操作员负责工序的自检，自检合格后，放入待检区待检；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845" w:leftChars="0" w:hanging="425" w:firstLineChars="0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过程检验员负责成品的检验和试验，对结果做出判定，并对质量问题进行仲裁；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845" w:leftChars="0" w:hanging="425" w:firstLineChars="0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检验合格后，由仓管员负责成品的入库登记。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0" w:firstLineChars="0"/>
        <w:textAlignment w:val="auto"/>
        <w:rPr>
          <w:rFonts w:hint="eastAsia"/>
        </w:rPr>
      </w:pPr>
      <w:bookmarkStart w:id="27" w:name="_Toc16921"/>
      <w:bookmarkStart w:id="28" w:name="_Toc24484"/>
      <w:bookmarkStart w:id="29" w:name="_Toc12345"/>
      <w:bookmarkStart w:id="30" w:name="_Toc8347"/>
      <w:bookmarkStart w:id="31" w:name="_Toc30672"/>
      <w:bookmarkStart w:id="32" w:name="_Toc19975"/>
      <w:bookmarkStart w:id="33" w:name="_Toc24682"/>
      <w:bookmarkStart w:id="34" w:name="_Toc11792"/>
      <w:bookmarkStart w:id="35" w:name="_Toc30607"/>
      <w:r>
        <w:rPr>
          <w:rFonts w:hint="eastAsia"/>
        </w:rPr>
        <w:t>检验程序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>
      <w:pPr>
        <w:pStyle w:val="3"/>
        <w:keepNext/>
        <w:keepLines/>
        <w:pageBreakBefore w:val="0"/>
        <w:widowControl w:val="0"/>
        <w:numPr>
          <w:ilvl w:val="0"/>
          <w:numId w:val="0"/>
          <w:ins w:id="0" w:author="Administrator" w:date="2021-06-19T10:59:00Z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241" w:firstLineChars="100"/>
        <w:textAlignment w:val="auto"/>
        <w:outlineLvl w:val="1"/>
        <w:rPr>
          <w:rFonts w:hint="eastAsia"/>
        </w:rPr>
      </w:pPr>
      <w:bookmarkStart w:id="36" w:name="_Toc31169"/>
      <w:bookmarkStart w:id="37" w:name="_Toc2429"/>
      <w:bookmarkStart w:id="38" w:name="_Toc9764"/>
      <w:bookmarkStart w:id="39" w:name="_Toc14161"/>
      <w:bookmarkStart w:id="40" w:name="_Toc9614"/>
      <w:bookmarkStart w:id="41" w:name="_Toc7361"/>
      <w:bookmarkStart w:id="42" w:name="_Toc17268"/>
      <w:bookmarkStart w:id="43" w:name="_Toc1226"/>
      <w:bookmarkStart w:id="44" w:name="_Toc2799"/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检前准备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firstLine="630" w:firstLineChars="300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检验员应当做好检前工作，检验规程、检验记录表格等资料，检验设备、仪器、仪表等都要准备齐全。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  <w:ins w:id="1" w:author="Administrator" w:date="2021-06-19T10:58:58Z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241" w:firstLineChars="100"/>
        <w:textAlignment w:val="auto"/>
        <w:outlineLvl w:val="1"/>
        <w:rPr>
          <w:rFonts w:hint="eastAsia"/>
        </w:rPr>
      </w:pPr>
      <w:bookmarkStart w:id="45" w:name="_Toc3176"/>
      <w:bookmarkStart w:id="46" w:name="_Toc31387"/>
      <w:bookmarkStart w:id="47" w:name="_Toc3127"/>
      <w:bookmarkStart w:id="48" w:name="_Toc11173"/>
      <w:bookmarkStart w:id="49" w:name="_Toc21330"/>
      <w:bookmarkStart w:id="50" w:name="_Toc30966"/>
      <w:bookmarkStart w:id="51" w:name="_Toc18940"/>
      <w:bookmarkStart w:id="52" w:name="_Toc5258"/>
      <w:bookmarkStart w:id="53" w:name="_Toc28501"/>
      <w:r>
        <w:rPr>
          <w:rFonts w:hint="eastAsia"/>
          <w:lang w:val="en-US" w:eastAsia="zh-CN"/>
        </w:rPr>
        <w:t xml:space="preserve">4.2 </w:t>
      </w:r>
      <w:r>
        <w:rPr>
          <w:rFonts w:hint="eastAsia"/>
        </w:rPr>
        <w:t>抽样方法、接受准则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630" w:firstLineChars="300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成品实行逐台检验，在《成品检验报告》上记录成品的检验结果。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  <w:ins w:id="2" w:author="Administrator" w:date="2021-06-19T10:59:03Z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241" w:firstLineChars="100"/>
        <w:textAlignment w:val="auto"/>
        <w:outlineLvl w:val="1"/>
        <w:rPr>
          <w:rFonts w:hint="eastAsia"/>
        </w:rPr>
      </w:pPr>
      <w:bookmarkStart w:id="54" w:name="_Toc17588"/>
      <w:bookmarkStart w:id="55" w:name="_Toc22059"/>
      <w:bookmarkStart w:id="56" w:name="_Toc25793"/>
      <w:bookmarkStart w:id="57" w:name="_Toc21699"/>
      <w:bookmarkStart w:id="58" w:name="_Toc9072"/>
      <w:bookmarkStart w:id="59" w:name="_Toc4212"/>
      <w:bookmarkStart w:id="60" w:name="_Toc5768"/>
      <w:bookmarkStart w:id="61" w:name="_Toc1794"/>
      <w:bookmarkStart w:id="62" w:name="_Toc1283"/>
      <w:r>
        <w:rPr>
          <w:rFonts w:hint="eastAsia"/>
          <w:lang w:val="en-US" w:eastAsia="zh-CN"/>
        </w:rPr>
        <w:t xml:space="preserve">4.3 </w:t>
      </w:r>
      <w:r>
        <w:rPr>
          <w:rFonts w:hint="eastAsia"/>
        </w:rPr>
        <w:t>检验项目及检验方法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630" w:firstLineChars="300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成品的检验项目、要求及方法详见第5章节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及后续附录</w:t>
      </w:r>
      <w:r>
        <w:rPr>
          <w:rFonts w:hint="eastAsia"/>
          <w:b w:val="0"/>
          <w:bCs w:val="0"/>
          <w:sz w:val="21"/>
          <w:szCs w:val="21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  <w:ins w:id="3" w:author="Administrator" w:date="2021-06-19T10:59:06Z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241" w:firstLineChars="100"/>
        <w:textAlignment w:val="auto"/>
        <w:outlineLvl w:val="1"/>
        <w:rPr>
          <w:rFonts w:hint="eastAsia"/>
        </w:rPr>
      </w:pPr>
      <w:bookmarkStart w:id="63" w:name="_Toc21011"/>
      <w:bookmarkStart w:id="64" w:name="_Toc4432"/>
      <w:bookmarkStart w:id="65" w:name="_Toc27317"/>
      <w:bookmarkStart w:id="66" w:name="_Toc3229"/>
      <w:bookmarkStart w:id="67" w:name="_Toc22272"/>
      <w:bookmarkStart w:id="68" w:name="_Toc6882"/>
      <w:bookmarkStart w:id="69" w:name="_Toc29564"/>
      <w:bookmarkStart w:id="70" w:name="_Toc9835"/>
      <w:bookmarkStart w:id="71" w:name="_Toc22186"/>
      <w:r>
        <w:rPr>
          <w:rFonts w:hint="eastAsia"/>
          <w:lang w:val="en-US" w:eastAsia="zh-CN"/>
        </w:rPr>
        <w:t xml:space="preserve">4.4 </w:t>
      </w:r>
      <w:r>
        <w:rPr>
          <w:rFonts w:hint="eastAsia"/>
        </w:rPr>
        <w:t>接收准则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</w:rPr>
        <w:t>检验的判定结果分为合格与不合格</w:t>
      </w:r>
      <w:r>
        <w:rPr>
          <w:rFonts w:hint="eastAsia"/>
          <w:b w:val="0"/>
          <w:bCs w:val="0"/>
          <w:sz w:val="21"/>
          <w:szCs w:val="21"/>
          <w:lang w:eastAsia="zh-CN"/>
        </w:rPr>
        <w:t>，</w:t>
      </w:r>
      <w:r>
        <w:rPr>
          <w:rFonts w:hint="eastAsia"/>
          <w:b w:val="0"/>
          <w:bCs w:val="0"/>
          <w:sz w:val="21"/>
          <w:szCs w:val="21"/>
        </w:rPr>
        <w:t>全部项目检验合格后方能判定为该成品合格，出现任何一项项目不合格即判定为不合格。合格接收入库</w:t>
      </w:r>
      <w:r>
        <w:rPr>
          <w:rFonts w:hint="eastAsia"/>
          <w:b w:val="0"/>
          <w:bCs w:val="0"/>
          <w:sz w:val="21"/>
          <w:szCs w:val="21"/>
          <w:lang w:eastAsia="zh-CN"/>
        </w:rPr>
        <w:t>；</w:t>
      </w:r>
      <w:r>
        <w:rPr>
          <w:rFonts w:hint="eastAsia"/>
          <w:b w:val="0"/>
          <w:bCs w:val="0"/>
          <w:sz w:val="21"/>
          <w:szCs w:val="21"/>
        </w:rPr>
        <w:t>不合格品按 《不合格品控制程序》（ST-QSP-21）执行。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  <w:ins w:id="4" w:author="Administrator" w:date="2021-06-19T10:59:08Z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241" w:firstLineChars="100"/>
        <w:textAlignment w:val="auto"/>
        <w:outlineLvl w:val="1"/>
        <w:rPr>
          <w:rFonts w:hint="eastAsia"/>
        </w:rPr>
      </w:pPr>
      <w:bookmarkStart w:id="72" w:name="_Toc31725"/>
      <w:bookmarkStart w:id="73" w:name="_Toc10306"/>
      <w:bookmarkStart w:id="74" w:name="_Toc6848"/>
      <w:bookmarkStart w:id="75" w:name="_Toc26070"/>
      <w:bookmarkStart w:id="76" w:name="_Toc12155"/>
      <w:bookmarkStart w:id="77" w:name="_Toc23853"/>
      <w:bookmarkStart w:id="78" w:name="_Toc2739"/>
      <w:bookmarkStart w:id="79" w:name="_Toc7213"/>
      <w:bookmarkStart w:id="80" w:name="_Toc29306"/>
      <w:r>
        <w:rPr>
          <w:rFonts w:hint="eastAsia"/>
          <w:lang w:val="en-US" w:eastAsia="zh-CN"/>
        </w:rPr>
        <w:t xml:space="preserve">4.5 </w:t>
      </w:r>
      <w:r>
        <w:rPr>
          <w:rFonts w:hint="eastAsia"/>
        </w:rPr>
        <w:t>入库交接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0" w:leftChars="0" w:firstLine="630" w:firstLineChars="300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  <w:sectPr>
          <w:footerReference r:id="rId18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1"/>
          <w:szCs w:val="21"/>
        </w:rPr>
        <w:t>经检验合格的物资，检验人员开具合格证，由仓库管理员办理入库手续</w:t>
      </w:r>
      <w:r>
        <w:rPr>
          <w:rFonts w:hint="eastAsia"/>
          <w:b w:val="0"/>
          <w:bCs w:val="0"/>
          <w:sz w:val="21"/>
          <w:szCs w:val="21"/>
          <w:lang w:eastAsia="zh-CN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31" w:leftChars="0" w:hanging="431" w:firstLineChars="0"/>
        <w:textAlignment w:val="auto"/>
        <w:rPr>
          <w:rFonts w:hint="default"/>
          <w:lang w:val="en-US" w:eastAsia="zh-CN"/>
        </w:rPr>
      </w:pPr>
      <w:bookmarkStart w:id="81" w:name="_Toc10614"/>
      <w:bookmarkStart w:id="82" w:name="_Toc20131"/>
      <w:bookmarkStart w:id="83" w:name="_Toc6666"/>
      <w:bookmarkStart w:id="84" w:name="_Toc12464"/>
      <w:bookmarkStart w:id="85" w:name="_Toc8461"/>
      <w:bookmarkStart w:id="86" w:name="_Toc2110"/>
      <w:bookmarkStart w:id="87" w:name="_Toc32207"/>
      <w:bookmarkStart w:id="88" w:name="_Toc3590"/>
      <w:bookmarkStart w:id="89" w:name="_Toc2128"/>
      <w:r>
        <w:rPr>
          <w:rFonts w:hint="eastAsia"/>
          <w:lang w:val="en-US" w:eastAsia="zh-CN"/>
        </w:rPr>
        <w:t>检验内容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tbl>
      <w:tblPr>
        <w:tblStyle w:val="31"/>
        <w:tblW w:w="4930" w:type="pct"/>
        <w:tblInd w:w="9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2010"/>
        <w:gridCol w:w="4359"/>
        <w:gridCol w:w="68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</w:tblPrEx>
        <w:trPr>
          <w:trHeight w:val="285" w:hRule="atLeast"/>
        </w:trPr>
        <w:tc>
          <w:tcPr>
            <w:tcW w:w="28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</w:t>
            </w:r>
          </w:p>
        </w:tc>
        <w:tc>
          <w:tcPr>
            <w:tcW w:w="71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检验项目</w:t>
            </w: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检验标准</w:t>
            </w:r>
          </w:p>
        </w:tc>
        <w:tc>
          <w:tcPr>
            <w:tcW w:w="243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检验方法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28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1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外观</w:t>
            </w: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外表面应色泽均匀，无明显伤痕、破损及变形等缺陷</w:t>
            </w:r>
          </w:p>
        </w:tc>
        <w:tc>
          <w:tcPr>
            <w:tcW w:w="243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用正常视力或矫正视力在足够照明的条件下目测，产品外观应符合要求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8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71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系统开机</w:t>
            </w: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系统正常开机，软件运行无卡滞，显示器画面清晰</w:t>
            </w:r>
          </w:p>
        </w:tc>
        <w:tc>
          <w:tcPr>
            <w:tcW w:w="243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接通电源，按下系统启动键，系统正常开机，软件运行无卡滞，显示器画面清晰，其结果应符合要求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4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719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系统精度</w:t>
            </w: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线性精度：应≤1.5mm</w:t>
            </w:r>
          </w:p>
        </w:tc>
        <w:tc>
          <w:tcPr>
            <w:tcW w:w="2437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详见附录A：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精度测试方法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4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19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角度精度：应≤1°</w:t>
            </w:r>
          </w:p>
        </w:tc>
        <w:tc>
          <w:tcPr>
            <w:tcW w:w="2437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8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71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紧急停机</w:t>
            </w: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导引模块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应具备紧急停机功能</w:t>
            </w:r>
          </w:p>
        </w:tc>
        <w:tc>
          <w:tcPr>
            <w:tcW w:w="243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手动操作，按下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导引模块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侧面板上的急停按钮，结果应符合要求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8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5</w:t>
            </w:r>
          </w:p>
        </w:tc>
        <w:tc>
          <w:tcPr>
            <w:tcW w:w="719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体位反馈模块</w:t>
            </w: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激光波长：520nm±10nm</w:t>
            </w:r>
          </w:p>
        </w:tc>
        <w:tc>
          <w:tcPr>
            <w:tcW w:w="243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用光谱仪或波长计检测激光波长度，记录数据，其结果应符合要求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8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719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激光功率：≤0.39mW</w:t>
            </w:r>
          </w:p>
        </w:tc>
        <w:tc>
          <w:tcPr>
            <w:tcW w:w="243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激光功率计检测激光射出点5cm处的输出功率，其结果应符合要求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8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  <w:tc>
          <w:tcPr>
            <w:tcW w:w="719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定位精度</w:t>
            </w:r>
          </w:p>
        </w:tc>
        <w:tc>
          <w:tcPr>
            <w:tcW w:w="243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详见附录B:体位反馈模块整机检验方法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  <w:tc>
          <w:tcPr>
            <w:tcW w:w="71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软件功能</w:t>
            </w:r>
          </w:p>
        </w:tc>
        <w:tc>
          <w:tcPr>
            <w:tcW w:w="3996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核对确认软件版本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8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9</w:t>
            </w:r>
          </w:p>
        </w:tc>
        <w:tc>
          <w:tcPr>
            <w:tcW w:w="719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数据接口</w:t>
            </w: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模块化导引模块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通过USB接口/光盘从存储设备向系统中存入文件</w:t>
            </w:r>
          </w:p>
        </w:tc>
        <w:tc>
          <w:tcPr>
            <w:tcW w:w="243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模块化导引模块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开机后，将U盘插入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模块化导引模块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台车面板的USB接口中，点击 “导入”，将CT导入软件，其结果应符合要求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8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719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导引模块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与C形臂X光机基于DICOM3.0协议通过以太网接口进行图像传输</w:t>
            </w:r>
          </w:p>
        </w:tc>
        <w:tc>
          <w:tcPr>
            <w:tcW w:w="243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C形臂X光机采集图像后通过以太网接口将图像传输给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导引模块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，其结果应符合要求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8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719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导引模块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通过以太网接口将图像传输给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模块化导引模块</w:t>
            </w:r>
          </w:p>
        </w:tc>
        <w:tc>
          <w:tcPr>
            <w:tcW w:w="243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导引模块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可通过以太网接口将图像传输给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模块化导引模块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，其结果应符合要求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8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71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脚踏开关</w:t>
            </w: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点下自由拖动，踩下脚踏开关后机械应能自由拖动，不踩脚踏开关时机械臂不能自由拖动</w:t>
            </w:r>
          </w:p>
        </w:tc>
        <w:tc>
          <w:tcPr>
            <w:tcW w:w="243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打开VNC点击自由拖动，踩下脚踏开关机械臂应能自由拖动，松开脚踏机械臂不能自由拖动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84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719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电气安全</w:t>
            </w: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对地漏电流：正常应≤0.5mA</w:t>
            </w:r>
          </w:p>
        </w:tc>
        <w:tc>
          <w:tcPr>
            <w:tcW w:w="2437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用医用泄漏电流测试仪测试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84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19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对地漏电流单一故障应≤1mA</w:t>
            </w:r>
          </w:p>
        </w:tc>
        <w:tc>
          <w:tcPr>
            <w:tcW w:w="2437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84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19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外壳漏电流：正常应≤0.1mA</w:t>
            </w:r>
          </w:p>
        </w:tc>
        <w:tc>
          <w:tcPr>
            <w:tcW w:w="2437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84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19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外壳漏电流单一故障应≤0.5mA</w:t>
            </w:r>
          </w:p>
        </w:tc>
        <w:tc>
          <w:tcPr>
            <w:tcW w:w="2437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84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19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接地电阻≤0.1Ω</w:t>
            </w:r>
          </w:p>
        </w:tc>
        <w:tc>
          <w:tcPr>
            <w:tcW w:w="243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用医用接地电阻测试仪测试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84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19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5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电介质强度：A-a2试验电压：4000V，历时1min，应无击穿或闪络现象</w:t>
            </w:r>
          </w:p>
        </w:tc>
        <w:tc>
          <w:tcPr>
            <w:tcW w:w="243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用医用耐压测试仪测试</w:t>
            </w:r>
          </w:p>
        </w:tc>
      </w:tr>
    </w:tbl>
    <w:p>
      <w:pPr>
        <w:rPr>
          <w:rFonts w:hint="default" w:eastAsia="宋体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157" w:afterLines="50"/>
        <w:jc w:val="center"/>
        <w:textAlignment w:val="auto"/>
        <w:outlineLvl w:val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bookmarkStart w:id="90" w:name="_Toc7674"/>
      <w:bookmarkStart w:id="91" w:name="_Toc18879"/>
      <w:bookmarkStart w:id="92" w:name="_Toc2759"/>
      <w:bookmarkStart w:id="93" w:name="_Toc32715"/>
      <w:bookmarkStart w:id="94" w:name="_Toc4923"/>
      <w:bookmarkStart w:id="95" w:name="_Toc18091"/>
      <w:bookmarkStart w:id="96" w:name="_Toc4254"/>
      <w:bookmarkStart w:id="97" w:name="_Toc28191"/>
      <w:bookmarkStart w:id="98" w:name="_Toc13635"/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附录A：定位精度测试方法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测试需使用的工装模型如图1。先将工装模型进行2.5mm层厚CT扫描，0.625mm三维重建，并导出CT数据。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69230" cy="4232910"/>
            <wp:effectExtent l="0" t="0" r="7620" b="152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图 </w: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系统精度测试工装模型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将CT数据通过【本地导入】选项，导入规划软件中，利用软件通道规划功能对通道进行规划重建，保存通道信息；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将工装模型固定在手术床上，使用C臂机拍摄工装模型和配准板的正/侧位X光片，并将X光片发送至导引软件；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导引软件对接收后的X光片进行校准操作，校准完成后将符合精度的X光片发送至规划软件；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规划软件接收校准后的X光片，通过配准功能，完成CT三维数据与二维X光片的配准；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利用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激光</w:t>
      </w:r>
      <w:r>
        <w:rPr>
          <w:rFonts w:hint="default" w:ascii="Times New Roman" w:hAnsi="Times New Roman" w:eastAsia="宋体" w:cs="Times New Roman"/>
          <w:sz w:val="21"/>
          <w:szCs w:val="21"/>
        </w:rPr>
        <w:t>三坐标测量仪，测量工装模型上孔1的轴线两端的点1和点2，得出通过点1与点2得到线L1。以此方法，分别计算出L2、L3、L4、L5；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在规划软件中根据工装模型的孔的信息，分别将规划好的通道信息与工装孔的信息相互关联，选择通道1信息，将通道信息发送到导引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软件</w:t>
      </w:r>
      <w:r>
        <w:rPr>
          <w:rFonts w:hint="default" w:ascii="Times New Roman" w:hAnsi="Times New Roman" w:eastAsia="宋体" w:cs="Times New Roman"/>
          <w:sz w:val="21"/>
          <w:szCs w:val="21"/>
        </w:rPr>
        <w:t>，点击定位，机械臂会自动运动到孔1的上方，使利用通用三坐标测量仪，测量机械臂前端套筒轴线两端的点1和点2，通过点1与点2得到线L1’。以此方法，分别计算出L2’、L3’、L4’、L5’；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计算L1与L1’之间的距离，得到规划通道与定位通道之间的线性精度。以此方法分别计算出L2与L2’、L3与L3’、L4与L4’、L5与L5’之间的线性精度，取最大值即为线性精度。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计算L1与L1’之间的角度，得到规划通道与定位通道之间的角度精度。以此方法分别计算出L2与L2’、L3与L3’、L4与L4’、L5与L5’之间的角度精度，取最大值即为角度精度。</w:t>
      </w:r>
    </w:p>
    <w:p>
      <w:pPr>
        <w:pStyle w:val="1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数据记录表</w:t>
      </w:r>
    </w:p>
    <w:tbl>
      <w:tblPr>
        <w:tblStyle w:val="31"/>
        <w:tblW w:w="912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080"/>
        <w:gridCol w:w="1080"/>
        <w:gridCol w:w="1080"/>
        <w:gridCol w:w="1080"/>
        <w:gridCol w:w="1080"/>
        <w:gridCol w:w="1182"/>
        <w:gridCol w:w="11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通道序号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线性精度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角度精度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通道1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L1’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通道2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L2’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通道3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L3’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通道4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L4’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通道5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L5’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67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最大值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Lines="0" w:afterLines="0" w:line="240" w:lineRule="auto"/>
        <w:ind w:leftChars="0"/>
        <w:rPr>
          <w:rFonts w:hint="eastAsia" w:ascii="宋体" w:hAnsi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</w:rPr>
      </w:pP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157" w:afterLines="50"/>
        <w:jc w:val="center"/>
        <w:textAlignment w:val="auto"/>
        <w:outlineLvl w:val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bookmarkStart w:id="99" w:name="_Toc23472"/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附录B：体位反馈模块整机检验方法</w:t>
      </w:r>
      <w:bookmarkEnd w:id="99"/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00" w:name="_Toc15537"/>
      <w:r>
        <w:rPr>
          <w:rFonts w:hint="eastAsia"/>
          <w:lang w:val="en-US" w:eastAsia="zh-CN"/>
        </w:rPr>
        <w:t>1.可接受准则</w:t>
      </w:r>
      <w:bookmarkEnd w:id="100"/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工装模型及刻度盘在未移动的情况下，应无激光点中心移出刻度盘的外圈。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01" w:name="_Toc25716"/>
      <w:r>
        <w:rPr>
          <w:rFonts w:hint="eastAsia"/>
          <w:lang w:val="en-US" w:eastAsia="zh-CN"/>
        </w:rPr>
        <w:t>2.检验步骤</w:t>
      </w:r>
      <w:bookmarkEnd w:id="101"/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在拍摄工装模型的正侧位X光前安装并打开体位反馈模块，控制激光束照射到检验区附近；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调整三个激光点中心分别对准三</w:t>
      </w:r>
      <w:bookmarkStart w:id="102" w:name="_GoBack"/>
      <w:bookmarkEnd w:id="102"/>
      <w:r>
        <w:rPr>
          <w:rFonts w:hint="eastAsia"/>
          <w:lang w:val="en-US" w:eastAsia="zh-CN"/>
        </w:rPr>
        <w:t>个刻度盘中心（刻度盘内圈）、刻度盘应与工装模型保持静止；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使用X光机拍摄工装模型的正侧位X光片，经导引软件校准后发送至规划软件，发送完成后，目测是否有激光点中心移出刻度盘的外圈，记录结果。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机械臂根据术前规划准确的移动到规划位置；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置针前，目测是否有激光点中心移出刻度盘的外圈，记录结果。</w:t>
      </w:r>
    </w:p>
    <w:sectPr>
      <w:footerReference r:id="rId19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e6kzJT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155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tzQzU3AgAAc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R+vqQ9Vd&#10;wBxaFrZ6Z3lME6XydnUMkDYpHgXqVEGn4gaTmHrWv5o46n/uU9Tjn2L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B7c0M1NwIAAHE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56" w:after="156"/>
      <w:jc w:val="cent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5BDCC44"/>
    <w:multiLevelType w:val="singleLevel"/>
    <w:tmpl w:val="F5BDCC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8DC62E7"/>
    <w:multiLevelType w:val="singleLevel"/>
    <w:tmpl w:val="38DC62E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3DEF793B"/>
    <w:multiLevelType w:val="singleLevel"/>
    <w:tmpl w:val="3DEF793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wOTEyNTliNzAyNjUwYWZkY2YxYjJjZjZiNDJiOTA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7F7E02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DAD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3A40F9"/>
    <w:rsid w:val="03DC63F8"/>
    <w:rsid w:val="03E8167A"/>
    <w:rsid w:val="05240B30"/>
    <w:rsid w:val="05B52FDB"/>
    <w:rsid w:val="05B94B87"/>
    <w:rsid w:val="05C54825"/>
    <w:rsid w:val="06856B77"/>
    <w:rsid w:val="07524261"/>
    <w:rsid w:val="088B233D"/>
    <w:rsid w:val="08AE4BAE"/>
    <w:rsid w:val="0B8B64C8"/>
    <w:rsid w:val="0B9C5395"/>
    <w:rsid w:val="0BE86C6A"/>
    <w:rsid w:val="0C403F0C"/>
    <w:rsid w:val="0CAD0E28"/>
    <w:rsid w:val="0D2F4A90"/>
    <w:rsid w:val="0D907DC5"/>
    <w:rsid w:val="0DD55087"/>
    <w:rsid w:val="0F766F5E"/>
    <w:rsid w:val="0FBC5AAD"/>
    <w:rsid w:val="112277DE"/>
    <w:rsid w:val="12C817A7"/>
    <w:rsid w:val="136B1680"/>
    <w:rsid w:val="156A6B6A"/>
    <w:rsid w:val="16444FD4"/>
    <w:rsid w:val="16FF06D3"/>
    <w:rsid w:val="185B01CF"/>
    <w:rsid w:val="19946897"/>
    <w:rsid w:val="19CE2367"/>
    <w:rsid w:val="1BFA4473"/>
    <w:rsid w:val="1CE30B5F"/>
    <w:rsid w:val="1D007172"/>
    <w:rsid w:val="1D646E41"/>
    <w:rsid w:val="1DE42613"/>
    <w:rsid w:val="1EFA772E"/>
    <w:rsid w:val="200B7B87"/>
    <w:rsid w:val="22813BCE"/>
    <w:rsid w:val="234F0961"/>
    <w:rsid w:val="23733D77"/>
    <w:rsid w:val="259D439E"/>
    <w:rsid w:val="25EE7C2D"/>
    <w:rsid w:val="289A3E98"/>
    <w:rsid w:val="29D607F2"/>
    <w:rsid w:val="2A6B1546"/>
    <w:rsid w:val="2AB647C3"/>
    <w:rsid w:val="2B0C6972"/>
    <w:rsid w:val="2B2A1943"/>
    <w:rsid w:val="2B31310C"/>
    <w:rsid w:val="2EA27EAE"/>
    <w:rsid w:val="2EA6036C"/>
    <w:rsid w:val="2EDB3EEE"/>
    <w:rsid w:val="2F3F0ED9"/>
    <w:rsid w:val="2FD15513"/>
    <w:rsid w:val="30373B06"/>
    <w:rsid w:val="30AA7D84"/>
    <w:rsid w:val="31584BAD"/>
    <w:rsid w:val="319817A8"/>
    <w:rsid w:val="321C2006"/>
    <w:rsid w:val="32844546"/>
    <w:rsid w:val="335145B8"/>
    <w:rsid w:val="35876E40"/>
    <w:rsid w:val="36F23FD8"/>
    <w:rsid w:val="37112147"/>
    <w:rsid w:val="371E322E"/>
    <w:rsid w:val="38061CDB"/>
    <w:rsid w:val="387F4B11"/>
    <w:rsid w:val="38A644CD"/>
    <w:rsid w:val="38C678EB"/>
    <w:rsid w:val="395F5211"/>
    <w:rsid w:val="3C8432C2"/>
    <w:rsid w:val="3DE636B5"/>
    <w:rsid w:val="3E783878"/>
    <w:rsid w:val="40BA0813"/>
    <w:rsid w:val="412757D8"/>
    <w:rsid w:val="42002A64"/>
    <w:rsid w:val="42C8153B"/>
    <w:rsid w:val="44134E1E"/>
    <w:rsid w:val="45170D3A"/>
    <w:rsid w:val="4688577D"/>
    <w:rsid w:val="46E35616"/>
    <w:rsid w:val="46EB42D7"/>
    <w:rsid w:val="472C2C9D"/>
    <w:rsid w:val="47890DB2"/>
    <w:rsid w:val="48B50628"/>
    <w:rsid w:val="48F030BB"/>
    <w:rsid w:val="49743515"/>
    <w:rsid w:val="49FB3128"/>
    <w:rsid w:val="4A04706C"/>
    <w:rsid w:val="4AAA452F"/>
    <w:rsid w:val="4AD53E5C"/>
    <w:rsid w:val="4B6D6660"/>
    <w:rsid w:val="4B947063"/>
    <w:rsid w:val="4B9975BF"/>
    <w:rsid w:val="4C742085"/>
    <w:rsid w:val="4D1361CC"/>
    <w:rsid w:val="4D57657B"/>
    <w:rsid w:val="4EED4D1C"/>
    <w:rsid w:val="509A26B2"/>
    <w:rsid w:val="51A25EF7"/>
    <w:rsid w:val="52707792"/>
    <w:rsid w:val="52864F7E"/>
    <w:rsid w:val="53452FB3"/>
    <w:rsid w:val="53712909"/>
    <w:rsid w:val="54632362"/>
    <w:rsid w:val="54E417E4"/>
    <w:rsid w:val="552D5FC7"/>
    <w:rsid w:val="5760354E"/>
    <w:rsid w:val="58870E5D"/>
    <w:rsid w:val="597D54DB"/>
    <w:rsid w:val="59896966"/>
    <w:rsid w:val="59FF241B"/>
    <w:rsid w:val="5AD91584"/>
    <w:rsid w:val="5F277E76"/>
    <w:rsid w:val="61B70AC7"/>
    <w:rsid w:val="62483635"/>
    <w:rsid w:val="626E7599"/>
    <w:rsid w:val="62DD2C74"/>
    <w:rsid w:val="642B38A7"/>
    <w:rsid w:val="64B57905"/>
    <w:rsid w:val="64E24213"/>
    <w:rsid w:val="65400C2D"/>
    <w:rsid w:val="65DA418C"/>
    <w:rsid w:val="66336C28"/>
    <w:rsid w:val="6636079B"/>
    <w:rsid w:val="663D12E2"/>
    <w:rsid w:val="67236558"/>
    <w:rsid w:val="6828699A"/>
    <w:rsid w:val="69DD35F9"/>
    <w:rsid w:val="6A63251A"/>
    <w:rsid w:val="6B5963F4"/>
    <w:rsid w:val="6CB84407"/>
    <w:rsid w:val="6E896C05"/>
    <w:rsid w:val="6EEB5DB6"/>
    <w:rsid w:val="704A62C2"/>
    <w:rsid w:val="70812A89"/>
    <w:rsid w:val="715C7408"/>
    <w:rsid w:val="721177F4"/>
    <w:rsid w:val="724506A0"/>
    <w:rsid w:val="726F572F"/>
    <w:rsid w:val="72833191"/>
    <w:rsid w:val="741B4A87"/>
    <w:rsid w:val="75D4785C"/>
    <w:rsid w:val="76E0667F"/>
    <w:rsid w:val="778521FF"/>
    <w:rsid w:val="79F1780E"/>
    <w:rsid w:val="7AD72642"/>
    <w:rsid w:val="7B195FB8"/>
    <w:rsid w:val="7BB26D50"/>
    <w:rsid w:val="7F4B3A77"/>
    <w:rsid w:val="7FC40B23"/>
    <w:rsid w:val="F2EFA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0" w:beforeLines="0" w:after="50"/>
      <w:ind w:left="573" w:hanging="573"/>
      <w:outlineLvl w:val="1"/>
    </w:pPr>
    <w:rPr>
      <w:rFonts w:ascii="Arial" w:hAnsi="Arial"/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3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4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5">
    <w:name w:val="Body Text"/>
    <w:basedOn w:val="1"/>
    <w:semiHidden/>
    <w:qFormat/>
    <w:uiPriority w:val="0"/>
    <w:rPr>
      <w:color w:val="FF0000"/>
    </w:rPr>
  </w:style>
  <w:style w:type="paragraph" w:styleId="16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7">
    <w:name w:val="toc 5"/>
    <w:basedOn w:val="1"/>
    <w:next w:val="1"/>
    <w:semiHidden/>
    <w:qFormat/>
    <w:uiPriority w:val="0"/>
    <w:pPr>
      <w:ind w:left="1680" w:leftChars="8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Plain Text"/>
    <w:basedOn w:val="1"/>
    <w:qFormat/>
    <w:uiPriority w:val="0"/>
    <w:rPr>
      <w:rFonts w:ascii="宋体" w:hAnsi="Courier New"/>
      <w:szCs w:val="20"/>
    </w:r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50" w:after="50" w:line="240" w:lineRule="auto"/>
    </w:pPr>
    <w:rPr>
      <w:rFonts w:ascii="Arial" w:hAnsi="Arial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4"/>
    <w:next w:val="14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4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3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4">
    <w:name w:val="font21"/>
    <w:basedOn w:val="3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45">
    <w:name w:val="font01"/>
    <w:basedOn w:val="33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paragraph" w:customStyle="1" w:styleId="4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47">
    <w:name w:val="font11"/>
    <w:basedOn w:val="3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microsoft.com/office/2011/relationships/people" Target="people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.pn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7.xml"/><Relationship Id="rId18" Type="http://schemas.openxmlformats.org/officeDocument/2006/relationships/footer" Target="footer6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mp\webword_081629830\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北京北大天正科技发展有限公司</Company>
  <Pages>10</Pages>
  <Words>2277</Words>
  <Characters>2466</Characters>
  <Lines>3</Lines>
  <Paragraphs>1</Paragraphs>
  <TotalTime>0</TotalTime>
  <ScaleCrop>false</ScaleCrop>
  <LinksUpToDate>false</LinksUpToDate>
  <CharactersWithSpaces>2535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2019-06-17T13:14:00Z</dcterms:created>
  <dc:creator>pdc20</dc:creator>
  <cp:lastModifiedBy>是澄不是登</cp:lastModifiedBy>
  <cp:lastPrinted>2023-07-06T03:53:31Z</cp:lastPrinted>
  <dcterms:modified xsi:type="dcterms:W3CDTF">2023-07-06T03:53:35Z</dcterms:modified>
  <dc:title>二、项目开发计划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976E1EC8428F41FD8D331AF26B9273BE</vt:lpwstr>
  </property>
</Properties>
</file>