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1026" o:spid="_x0000_s1026" o:spt="202" type="#_x0000_t202" style="position:absolute;left:0pt;margin-left:289.9pt;margin-top:2pt;height:41.1pt;width:195.85pt;z-index:251660288;mso-width-relative:page;mso-height-relative:page;" fillcolor="#FFFFFF" filled="t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</w:rPr>
                    <w:t>MS001-</w:t>
                  </w:r>
                  <w:r>
                    <w:rPr>
                      <w:rFonts w:hint="eastAsia"/>
                      <w:lang w:val="en-US" w:eastAsia="zh-CN"/>
                    </w:rPr>
                    <w:t>C</w:t>
                  </w:r>
                  <w:r>
                    <w:rPr>
                      <w:rFonts w:hint="eastAsia"/>
                    </w:rPr>
                    <w:t>.01.</w:t>
                  </w:r>
                  <w:r>
                    <w:rPr>
                      <w:rFonts w:hint="eastAsia"/>
                      <w:lang w:val="en-US" w:eastAsia="zh-CN"/>
                    </w:rPr>
                    <w:t>004TP</w:t>
                  </w:r>
                  <w:r>
                    <w:rPr>
                      <w:rFonts w:hint="eastAsia"/>
                    </w:rPr>
                    <w:t>.1.0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1030" o:spid="_x0000_s1030" o:spt="202" type="#_x0000_t202" style="position:absolute;left:0pt;margin-left:28.45pt;margin-top:18.5pt;height:117.15pt;width:370.6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工具包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-1.3pt;margin-top:16.8pt;height:60.6pt;width:434.2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套筒使用次数试验方案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_Toc12849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_Toc12849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_Toc25756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_Toc25756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_Toc30214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试验范围</w:t>
      </w:r>
      <w:r>
        <w:tab/>
      </w:r>
      <w:r>
        <w:fldChar w:fldCharType="begin"/>
      </w:r>
      <w:r>
        <w:instrText xml:space="preserve"> PAGEREF _Toc30214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_Toc22643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术语</w:t>
      </w:r>
      <w:r>
        <w:tab/>
      </w:r>
      <w:r>
        <w:fldChar w:fldCharType="begin"/>
      </w:r>
      <w:r>
        <w:instrText xml:space="preserve"> PAGEREF _Toc22643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_Toc31515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_Toc31515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_Toc19332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试验计划和安排</w:t>
      </w:r>
      <w:r>
        <w:tab/>
      </w:r>
      <w:r>
        <w:fldChar w:fldCharType="begin"/>
      </w:r>
      <w:r>
        <w:instrText xml:space="preserve"> PAGEREF _Toc19332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_Toc11929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试验对象</w:t>
      </w:r>
      <w:r>
        <w:tab/>
      </w:r>
      <w:r>
        <w:fldChar w:fldCharType="begin"/>
      </w:r>
      <w:r>
        <w:instrText xml:space="preserve"> PAGEREF _Toc11929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_Toc20512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试验设备/工装/工具</w:t>
      </w:r>
      <w:r>
        <w:tab/>
      </w:r>
      <w:r>
        <w:fldChar w:fldCharType="begin"/>
      </w:r>
      <w:r>
        <w:instrText xml:space="preserve"> PAGEREF _Toc20512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_Toc29737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试验时间</w:t>
      </w:r>
      <w:r>
        <w:tab/>
      </w:r>
      <w:r>
        <w:fldChar w:fldCharType="begin"/>
      </w:r>
      <w:r>
        <w:instrText xml:space="preserve"> PAGEREF _Toc29737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_Toc29536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试验地点</w:t>
      </w:r>
      <w:r>
        <w:tab/>
      </w:r>
      <w:r>
        <w:fldChar w:fldCharType="begin"/>
      </w:r>
      <w:r>
        <w:instrText xml:space="preserve"> PAGEREF _Toc29536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_Toc25653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试验环境</w:t>
      </w:r>
      <w:r>
        <w:tab/>
      </w:r>
      <w:r>
        <w:fldChar w:fldCharType="begin"/>
      </w:r>
      <w:r>
        <w:instrText xml:space="preserve"> PAGEREF _Toc25653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_Toc29939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试验小组</w:t>
      </w:r>
      <w:r>
        <w:tab/>
      </w:r>
      <w:r>
        <w:fldChar w:fldCharType="begin"/>
      </w:r>
      <w:r>
        <w:instrText xml:space="preserve"> PAGEREF _Toc29939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_Toc19701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可接受准则</w:t>
      </w:r>
      <w:r>
        <w:tab/>
      </w:r>
      <w:r>
        <w:fldChar w:fldCharType="begin"/>
      </w:r>
      <w:r>
        <w:instrText xml:space="preserve"> PAGEREF _Toc19701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_Toc19054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试验内容及方法</w:t>
      </w:r>
      <w:r>
        <w:tab/>
      </w:r>
      <w:r>
        <w:fldChar w:fldCharType="begin"/>
      </w:r>
      <w:r>
        <w:instrText xml:space="preserve"> PAGEREF _Toc19054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_Toc5368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试验内容</w:t>
      </w:r>
      <w:r>
        <w:tab/>
      </w:r>
      <w:r>
        <w:fldChar w:fldCharType="begin"/>
      </w:r>
      <w:r>
        <w:instrText xml:space="preserve"> PAGEREF _Toc5368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_Toc12840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试验方法</w:t>
      </w:r>
      <w:r>
        <w:tab/>
      </w:r>
      <w:r>
        <w:fldChar w:fldCharType="begin"/>
      </w:r>
      <w:r>
        <w:instrText xml:space="preserve"> PAGEREF _Toc12840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_Toc21277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试验次数</w:t>
      </w:r>
      <w:r>
        <w:tab/>
      </w:r>
      <w:r>
        <w:fldChar w:fldCharType="begin"/>
      </w:r>
      <w:r>
        <w:instrText xml:space="preserve"> PAGEREF _Toc21277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_Toc31204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试验步骤</w:t>
      </w:r>
      <w:r>
        <w:tab/>
      </w:r>
      <w:r>
        <w:fldChar w:fldCharType="begin"/>
      </w:r>
      <w:r>
        <w:instrText xml:space="preserve"> PAGEREF _Toc31204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_Toc20233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准备材料</w:t>
      </w:r>
      <w:r>
        <w:tab/>
      </w:r>
      <w:r>
        <w:fldChar w:fldCharType="begin"/>
      </w:r>
      <w:r>
        <w:instrText xml:space="preserve"> PAGEREF _Toc20233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_Toc32728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试验步骤</w:t>
      </w:r>
      <w:r>
        <w:tab/>
      </w:r>
      <w:r>
        <w:fldChar w:fldCharType="begin"/>
      </w:r>
      <w:r>
        <w:instrText xml:space="preserve"> PAGEREF _Toc32728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_Toc30371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记录数据</w:t>
      </w:r>
      <w:r>
        <w:tab/>
      </w:r>
      <w:r>
        <w:fldChar w:fldCharType="begin"/>
      </w:r>
      <w:r>
        <w:instrText xml:space="preserve"> PAGEREF _Toc30371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6. 试验结果与结论</w:t>
      </w:r>
      <w:r>
        <w:tab/>
      </w:r>
      <w:r>
        <w:fldChar w:fldCharType="begin"/>
      </w:r>
      <w:r>
        <w:instrText xml:space="preserve"> PAGEREF _Toc26828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_Toc30751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7. 附件</w:t>
      </w:r>
      <w:r>
        <w:tab/>
      </w:r>
      <w:r>
        <w:fldChar w:fldCharType="begin"/>
      </w:r>
      <w:r>
        <w:instrText xml:space="preserve"> PAGEREF _Toc30751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7119"/>
      <w:bookmarkStart w:id="1" w:name="_Toc5163"/>
      <w:bookmarkStart w:id="2" w:name="_Toc22807"/>
      <w:bookmarkStart w:id="3" w:name="_Toc12849"/>
      <w:r>
        <w:rPr>
          <w:rFonts w:hint="eastAsia"/>
          <w:lang w:val="en-US" w:eastAsia="zh-CN"/>
        </w:rPr>
        <w:t>概述</w:t>
      </w:r>
      <w:bookmarkEnd w:id="0"/>
      <w:bookmarkEnd w:id="1"/>
      <w:bookmarkEnd w:id="2"/>
      <w:bookmarkEnd w:id="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的主要组份是定位器、配准板和套筒。定位器、配准板和套筒，在使用前需要作消毒灭菌，使用过程中存在磨损等情况，长时间重复使用，会影响产品的精度，因此定位器、配准板和套筒允许多次使用，但不能长期使用，有一定的使用次数限制。产品规定了使用次数是50次，因此需要通过试验确认50次的使用期限内，定位器、配准板和套筒可以满足精度和可用性要求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" w:name="_Toc20842"/>
      <w:bookmarkStart w:id="5" w:name="_Toc25756"/>
      <w:bookmarkStart w:id="6" w:name="_Toc8973"/>
      <w:bookmarkStart w:id="7" w:name="_Toc21654"/>
      <w:r>
        <w:rPr>
          <w:rFonts w:hint="eastAsia"/>
          <w:lang w:val="en-US" w:eastAsia="zh-CN"/>
        </w:rPr>
        <w:t>目的</w:t>
      </w:r>
      <w:bookmarkEnd w:id="4"/>
      <w:bookmarkEnd w:id="5"/>
      <w:bookmarkEnd w:id="6"/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通过试验，确认工具包的组份（定位器、配准板和套筒）在预期的50次使用期限内，配合使用时，可以满足系统的精度要求。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8" w:name="_Toc25804"/>
      <w:bookmarkStart w:id="9" w:name="_Toc29979"/>
      <w:bookmarkStart w:id="10" w:name="_Toc25802"/>
      <w:bookmarkStart w:id="11" w:name="_Toc30214"/>
      <w:r>
        <w:rPr>
          <w:rFonts w:hint="eastAsia"/>
          <w:lang w:val="en-US" w:eastAsia="zh-CN"/>
        </w:rPr>
        <w:t>试验范围</w:t>
      </w:r>
      <w:bookmarkEnd w:id="8"/>
      <w:bookmarkEnd w:id="9"/>
      <w:bookmarkEnd w:id="10"/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工具包主要由定位器、配准板和套筒组成。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由于定位器采用钢结构，结构相对受力十分结实，因此主要通过受力分析计算其在力作用下的变形情况，根据分继续计算的变形情况进行判断。（见</w:t>
      </w:r>
      <w:r>
        <w:rPr>
          <w:rFonts w:hint="eastAsia"/>
          <w:lang w:val="en-US" w:eastAsia="zh-CN"/>
        </w:rPr>
        <w:t>《MS001 定位器应力分析》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配准板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配准板委托第三方进行灭菌效果试验。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套筒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套筒的</w:t>
      </w:r>
      <w:r>
        <w:rPr>
          <w:rFonts w:hint="eastAsia"/>
          <w:lang w:val="en-US" w:eastAsia="zh-CN"/>
        </w:rPr>
        <w:t>内孔在工作过程中，与导针发生摩擦，会形成一定的磨损，影响套筒内孔的粗糙度和尺寸，进而影响套筒的功能。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因此本试验的试验范围主要是套筒，模拟套筒在手术工况条件下，经过多次测试后的物理形态，是否满足精度和功能要求。</w:t>
      </w:r>
    </w:p>
    <w:p>
      <w:pPr>
        <w:pStyle w:val="5"/>
        <w:tabs>
          <w:tab w:val="left" w:pos="420"/>
        </w:tabs>
        <w:bidi w:val="0"/>
        <w:rPr>
          <w:rFonts w:hint="eastAsia"/>
          <w:lang w:eastAsia="zh-CN"/>
        </w:rPr>
      </w:pPr>
      <w:bookmarkStart w:id="12" w:name="_Toc17305"/>
      <w:bookmarkStart w:id="13" w:name="_Toc10352"/>
      <w:bookmarkStart w:id="14" w:name="_Toc20781"/>
      <w:bookmarkStart w:id="15" w:name="_Toc22643"/>
      <w:bookmarkStart w:id="16" w:name="_Toc28814"/>
      <w:bookmarkStart w:id="17" w:name="_Toc798"/>
      <w:bookmarkStart w:id="18" w:name="_Toc18489"/>
      <w:bookmarkStart w:id="19" w:name="_Toc32484"/>
      <w:bookmarkStart w:id="20" w:name="_Toc24793"/>
      <w:bookmarkStart w:id="21" w:name="_Toc13067"/>
      <w:bookmarkStart w:id="22" w:name="_Toc25521"/>
      <w:bookmarkStart w:id="23" w:name="_Toc24382"/>
      <w:bookmarkStart w:id="24" w:name="_Toc9348"/>
      <w:r>
        <w:rPr>
          <w:rFonts w:hint="eastAsia"/>
          <w:lang w:eastAsia="zh-CN"/>
        </w:rPr>
        <w:t>术语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ins w:id="0" w:author="是澄不是登" w:date="2022-11-25T18:04:05Z">
        <w:r>
          <w:rPr>
            <w:rFonts w:hint="eastAsia"/>
            <w:lang w:val="en-US" w:eastAsia="zh-CN"/>
          </w:rPr>
          <w:t>。</w:t>
        </w:r>
      </w:ins>
    </w:p>
    <w:p>
      <w:pPr>
        <w:pStyle w:val="5"/>
        <w:tabs>
          <w:tab w:val="left" w:pos="420"/>
        </w:tabs>
        <w:bidi w:val="0"/>
        <w:rPr>
          <w:rFonts w:hint="eastAsia"/>
          <w:lang w:eastAsia="zh-CN"/>
        </w:rPr>
      </w:pPr>
      <w:bookmarkStart w:id="25" w:name="_Toc25876"/>
      <w:bookmarkStart w:id="26" w:name="_Toc31515"/>
      <w:bookmarkStart w:id="27" w:name="_Toc9786"/>
      <w:bookmarkStart w:id="28" w:name="_Toc9553"/>
      <w:bookmarkStart w:id="29" w:name="_Toc15608"/>
      <w:r>
        <w:rPr>
          <w:rFonts w:hint="eastAsia"/>
          <w:lang w:val="en-US" w:eastAsia="zh-CN"/>
        </w:rPr>
        <w:t>参考资料</w:t>
      </w:r>
      <w:bookmarkEnd w:id="25"/>
      <w:bookmarkEnd w:id="26"/>
      <w:bookmarkEnd w:id="27"/>
      <w:bookmarkEnd w:id="28"/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ins w:id="1" w:author="是澄不是登" w:date="2022-11-25T18:04:06Z">
        <w:r>
          <w:rPr>
            <w:rFonts w:hint="eastAsia"/>
            <w:lang w:val="en-US" w:eastAsia="zh-CN"/>
          </w:rPr>
          <w:t>。</w:t>
        </w:r>
      </w:ins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045"/>
      <w:bookmarkStart w:id="31" w:name="_Toc24534"/>
      <w:bookmarkStart w:id="32" w:name="_Toc4886"/>
      <w:bookmarkStart w:id="33" w:name="_Toc19332"/>
      <w:r>
        <w:rPr>
          <w:rFonts w:hint="eastAsia"/>
          <w:lang w:val="en-US" w:eastAsia="zh-CN"/>
        </w:rPr>
        <w:t>试验计划和安排</w:t>
      </w:r>
      <w:bookmarkEnd w:id="30"/>
      <w:bookmarkEnd w:id="31"/>
      <w:bookmarkEnd w:id="32"/>
      <w:bookmarkEnd w:id="33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4" w:name="_Toc32705"/>
      <w:bookmarkStart w:id="35" w:name="_Toc11929"/>
      <w:bookmarkStart w:id="36" w:name="_Toc7870"/>
      <w:bookmarkStart w:id="37" w:name="_Toc14561"/>
      <w:bookmarkStart w:id="38" w:name="_Toc6260"/>
      <w:r>
        <w:rPr>
          <w:rFonts w:hint="eastAsia"/>
          <w:lang w:val="en-US" w:eastAsia="zh-CN"/>
        </w:rPr>
        <w:t>试验对象</w:t>
      </w:r>
      <w:bookmarkEnd w:id="34"/>
      <w:bookmarkEnd w:id="35"/>
      <w:bookmarkEnd w:id="36"/>
      <w:bookmarkEnd w:id="37"/>
      <w:bookmarkEnd w:id="38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113"/>
        <w:gridCol w:w="2401"/>
        <w:gridCol w:w="1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7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1"/>
                <w:szCs w:val="21"/>
              </w:rPr>
            </w:pPr>
            <w:bookmarkStart w:id="39" w:name="_Toc27561"/>
            <w:r>
              <w:rPr>
                <w:rFonts w:hint="eastAsia" w:ascii="Calibri" w:hAnsi="Calibri" w:cs="Times New Roman"/>
                <w:sz w:val="21"/>
                <w:szCs w:val="21"/>
              </w:rPr>
              <w:t>设备编号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套筒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2.0mm和3.0mm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pStyle w:val="5"/>
        <w:tabs>
          <w:tab w:val="left" w:pos="420"/>
        </w:tabs>
        <w:ind w:left="575" w:hanging="575"/>
        <w:rPr>
          <w:ins w:id="2" w:author="WPS_1647309953" w:date="2022-11-25T15:50:35Z"/>
          <w:rFonts w:hint="eastAsia"/>
          <w:lang w:val="en-US" w:eastAsia="zh-CN"/>
        </w:rPr>
      </w:pPr>
      <w:bookmarkStart w:id="40" w:name="_Toc28399"/>
      <w:bookmarkStart w:id="41" w:name="_Toc21937"/>
      <w:bookmarkStart w:id="42" w:name="_Toc11532"/>
      <w:bookmarkStart w:id="43" w:name="_Toc20512"/>
      <w:bookmarkStart w:id="44" w:name="_Toc25560"/>
      <w:bookmarkStart w:id="45" w:name="_Toc32441"/>
      <w:bookmarkStart w:id="46" w:name="_Toc27341"/>
      <w:bookmarkStart w:id="47" w:name="_Toc18418"/>
      <w:bookmarkStart w:id="48" w:name="_Toc31328"/>
      <w:bookmarkStart w:id="49" w:name="_Toc10789"/>
      <w:bookmarkStart w:id="50" w:name="_Toc25985"/>
      <w:bookmarkStart w:id="51" w:name="_Toc30486"/>
      <w:r>
        <w:rPr>
          <w:rFonts w:hint="eastAsia"/>
          <w:lang w:val="en-US" w:eastAsia="zh-CN"/>
        </w:rPr>
        <w:t>试验设备/工装/工具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31"/>
        <w:tblpPr w:leftFromText="180" w:rightFromText="180" w:vertAnchor="text" w:horzAnchor="page" w:tblpX="1897" w:tblpY="254"/>
        <w:tblOverlap w:val="never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  <w:t>克氏针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2.0mm和3.0mm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ST/RD-E6004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骨钻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b w:val="0"/>
                <w:bCs w:val="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刻度板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b w:val="0"/>
                <w:bCs w:val="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秒表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b w:val="0"/>
                <w:bCs w:val="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ind w:left="0" w:leftChars="0"/>
        <w:rPr>
          <w:rFonts w:hint="eastAsia"/>
          <w:lang w:val="en-US" w:eastAsia="zh-CN"/>
        </w:rPr>
      </w:pPr>
    </w:p>
    <w:bookmarkEnd w:id="39"/>
    <w:p>
      <w:pPr>
        <w:pStyle w:val="5"/>
        <w:bidi w:val="0"/>
        <w:rPr>
          <w:rFonts w:hint="eastAsia"/>
          <w:lang w:val="en-US" w:eastAsia="zh-CN"/>
        </w:rPr>
      </w:pPr>
      <w:bookmarkStart w:id="52" w:name="_Toc6720"/>
      <w:bookmarkStart w:id="53" w:name="_Toc20153"/>
      <w:bookmarkStart w:id="54" w:name="_Toc29737"/>
      <w:bookmarkStart w:id="55" w:name="_Toc30120"/>
      <w:r>
        <w:rPr>
          <w:rFonts w:hint="eastAsia"/>
          <w:lang w:val="en-US" w:eastAsia="zh-CN"/>
        </w:rPr>
        <w:t>试验时间</w:t>
      </w:r>
      <w:bookmarkEnd w:id="52"/>
      <w:bookmarkEnd w:id="53"/>
      <w:bookmarkEnd w:id="54"/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2021年03月——2021年04月。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6" w:name="_Toc29775"/>
      <w:bookmarkStart w:id="57" w:name="_Toc2134"/>
      <w:bookmarkStart w:id="58" w:name="_Toc24726"/>
      <w:bookmarkStart w:id="59" w:name="_Toc29536"/>
      <w:r>
        <w:rPr>
          <w:rFonts w:hint="eastAsia"/>
          <w:lang w:val="en-US" w:eastAsia="zh-CN"/>
        </w:rPr>
        <w:t>试验地点</w:t>
      </w:r>
      <w:bookmarkEnd w:id="56"/>
      <w:bookmarkEnd w:id="57"/>
      <w:bookmarkEnd w:id="58"/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实验室。</w:t>
      </w:r>
    </w:p>
    <w:p>
      <w:pPr>
        <w:pStyle w:val="5"/>
        <w:tabs>
          <w:tab w:val="left" w:pos="420"/>
        </w:tabs>
        <w:bidi w:val="0"/>
        <w:rPr>
          <w:rFonts w:hint="eastAsia"/>
          <w:lang w:val="en-US" w:eastAsia="zh-CN"/>
        </w:rPr>
      </w:pPr>
      <w:bookmarkStart w:id="60" w:name="_Toc25696"/>
      <w:bookmarkStart w:id="61" w:name="_Toc25653"/>
      <w:bookmarkStart w:id="62" w:name="_Toc22387"/>
      <w:bookmarkStart w:id="63" w:name="_Toc11183"/>
      <w:bookmarkStart w:id="64" w:name="_Toc14596"/>
      <w:r>
        <w:rPr>
          <w:rFonts w:hint="eastAsia"/>
          <w:lang w:val="en-US" w:eastAsia="zh-CN"/>
        </w:rPr>
        <w:t>试验环境</w:t>
      </w:r>
      <w:bookmarkEnd w:id="60"/>
      <w:bookmarkEnd w:id="61"/>
      <w:bookmarkEnd w:id="62"/>
      <w:bookmarkEnd w:id="63"/>
      <w:bookmarkEnd w:id="64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温度要求：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室温</w:t>
      </w:r>
    </w:p>
    <w:p>
      <w:pPr>
        <w:ind w:firstLine="560"/>
        <w:rPr>
          <w:rFonts w:hint="default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湿度要求：</w:t>
      </w:r>
      <w:r>
        <w:rPr>
          <w:rFonts w:hint="eastAsia" w:ascii="Times New Roman" w:hAnsi="Times New Roman" w:eastAsia="宋体" w:cs="Times New Roman"/>
          <w:color w:val="auto"/>
          <w:sz w:val="24"/>
          <w:szCs w:val="22"/>
          <w:lang w:val="en-US" w:eastAsia="zh-CN"/>
        </w:rPr>
        <w:t>无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5" w:name="_Toc29939"/>
      <w:bookmarkStart w:id="66" w:name="_Toc16215"/>
      <w:bookmarkStart w:id="67" w:name="_Toc26163"/>
      <w:bookmarkStart w:id="68" w:name="_Toc8135"/>
      <w:r>
        <w:rPr>
          <w:rFonts w:hint="eastAsia"/>
          <w:lang w:val="en-US" w:eastAsia="zh-CN"/>
        </w:rPr>
        <w:t>试验小组</w:t>
      </w:r>
      <w:bookmarkEnd w:id="65"/>
      <w:bookmarkEnd w:id="66"/>
      <w:bookmarkEnd w:id="67"/>
      <w:bookmarkEnd w:id="6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试验测试小组成员如下：</w:t>
      </w:r>
    </w:p>
    <w:tbl>
      <w:tblPr>
        <w:tblStyle w:val="3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188"/>
        <w:gridCol w:w="1796"/>
        <w:gridCol w:w="2405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No.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姓名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部门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岗位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1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熊义均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设备结构工程师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2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颜廷威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设备结构工程师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trike w:val="0"/>
                <w:sz w:val="21"/>
                <w:szCs w:val="21"/>
              </w:rPr>
              <w:t>方案制定</w:t>
            </w:r>
            <w:r>
              <w:rPr>
                <w:rFonts w:hint="eastAsia" w:ascii="宋体" w:hAnsi="宋体" w:cs="宋体" w:eastAsiaTheme="minorEastAsia"/>
                <w:strike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 w:eastAsiaTheme="minorEastAsia"/>
                <w:strike w:val="0"/>
                <w:sz w:val="21"/>
                <w:szCs w:val="21"/>
                <w:lang w:val="en-US" w:eastAsia="zh-CN"/>
              </w:rPr>
              <w:t>测试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69" w:name="_Toc19701"/>
      <w:bookmarkStart w:id="70" w:name="_Toc20765"/>
      <w:bookmarkStart w:id="71" w:name="_Toc32006"/>
      <w:bookmarkStart w:id="72" w:name="_Toc1971"/>
      <w:r>
        <w:rPr>
          <w:rFonts w:hint="eastAsia"/>
          <w:lang w:val="en-US" w:eastAsia="zh-CN"/>
        </w:rPr>
        <w:t>可接受准则</w:t>
      </w:r>
      <w:bookmarkEnd w:id="69"/>
      <w:bookmarkEnd w:id="70"/>
      <w:bookmarkEnd w:id="71"/>
      <w:bookmarkEnd w:id="72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试验前后，采用刻度板测量，精度的偏差值没有变化。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8497"/>
      <w:bookmarkStart w:id="74" w:name="_Toc19405"/>
      <w:bookmarkStart w:id="75" w:name="_Toc19054"/>
      <w:bookmarkStart w:id="76" w:name="_Toc19362"/>
      <w:r>
        <w:rPr>
          <w:rFonts w:hint="eastAsia"/>
          <w:lang w:val="en-US" w:eastAsia="zh-CN"/>
        </w:rPr>
        <w:t>试验内容及方法</w:t>
      </w:r>
      <w:bookmarkEnd w:id="73"/>
      <w:bookmarkEnd w:id="74"/>
      <w:bookmarkEnd w:id="75"/>
      <w:bookmarkEnd w:id="76"/>
    </w:p>
    <w:p>
      <w:pPr>
        <w:pStyle w:val="5"/>
        <w:bidi w:val="0"/>
        <w:rPr>
          <w:rFonts w:hint="eastAsia"/>
          <w:lang w:val="en-US" w:eastAsia="zh-CN"/>
        </w:rPr>
      </w:pPr>
      <w:bookmarkStart w:id="77" w:name="_Toc26278"/>
      <w:bookmarkStart w:id="78" w:name="_Toc15955"/>
      <w:bookmarkStart w:id="79" w:name="_Toc5368"/>
      <w:bookmarkStart w:id="80" w:name="_Toc13302"/>
      <w:r>
        <w:rPr>
          <w:rFonts w:hint="eastAsia"/>
          <w:lang w:val="en-US" w:eastAsia="zh-CN"/>
        </w:rPr>
        <w:t>试验内容</w:t>
      </w:r>
      <w:bookmarkEnd w:id="77"/>
      <w:bookmarkEnd w:id="78"/>
      <w:bookmarkEnd w:id="79"/>
      <w:bookmarkEnd w:id="80"/>
    </w:p>
    <w:p>
      <w:pPr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通过模拟手术工况，测试套筒预定手术次数内，确认其物理结构状态是否符合产品的精度和功能要求</w:t>
      </w:r>
      <w:r>
        <w:rPr>
          <w:rFonts w:hint="eastAsi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81" w:name="_Toc12840"/>
      <w:bookmarkStart w:id="82" w:name="_Toc10481"/>
      <w:bookmarkStart w:id="83" w:name="_Toc32213"/>
      <w:bookmarkStart w:id="84" w:name="_Toc10218"/>
      <w:r>
        <w:rPr>
          <w:rFonts w:hint="eastAsia"/>
          <w:lang w:val="en-US" w:eastAsia="zh-CN"/>
        </w:rPr>
        <w:t>试验方法</w:t>
      </w:r>
      <w:bookmarkEnd w:id="81"/>
      <w:bookmarkEnd w:id="82"/>
      <w:bookmarkEnd w:id="83"/>
      <w:bookmarkEnd w:id="8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骨钻夹持克氏针，穿过套筒，克氏针（分为2.0mm和3.0mm两个规格）在套筒内旋转，每次20s，共8次（模拟一次手术打八根针），代表一次手术的工况（每8次更换克氏针）。测试前，将测试的克氏针穿过已经固定的套筒，检测精度；试验测试完成后，采用标准的克氏针穿过套筒，检测精度。精度检测方法如“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_Ref6709 \h </w:instrText>
      </w:r>
      <w:r>
        <w:rPr>
          <w:rFonts w:hint="eastAsia"/>
          <w:lang w:val="en-US" w:eastAsia="zh-CN"/>
        </w:rPr>
        <w:fldChar w:fldCharType="separate"/>
      </w:r>
      <w:r>
        <w:t>图 1</w:t>
      </w:r>
      <w:r>
        <w:rPr>
          <w:rFonts w:hint="eastAsia"/>
          <w:lang w:eastAsia="zh-CN"/>
        </w:rPr>
        <w:t>克氏针与套筒配合精度检测方法示意图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”，刻度板和套筒位置固定，转动克氏针，观察并记录针尖偏离中心的最大值。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8355"/>
      <w:bookmarkStart w:id="86" w:name="_Toc10185"/>
      <w:bookmarkStart w:id="87" w:name="_Toc199"/>
      <w:bookmarkStart w:id="88" w:name="_Toc21277"/>
      <w:r>
        <w:rPr>
          <w:rFonts w:hint="eastAsia"/>
          <w:lang w:val="en-US" w:eastAsia="zh-CN"/>
        </w:rPr>
        <w:t>试验次数</w:t>
      </w:r>
      <w:bookmarkEnd w:id="85"/>
      <w:bookmarkEnd w:id="86"/>
      <w:bookmarkEnd w:id="87"/>
      <w:bookmarkEnd w:id="88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套筒的预期使用次数是50次，试验总共进行60次模拟手术工况，每次手术按打8根针计算。</w:t>
      </w:r>
    </w:p>
    <w:p>
      <w:pPr>
        <w:jc w:val="center"/>
      </w:pPr>
      <w:r>
        <w:drawing>
          <wp:inline distT="0" distB="0" distL="114300" distR="114300">
            <wp:extent cx="1799590" cy="2707640"/>
            <wp:effectExtent l="0" t="0" r="1016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0" w:firstLineChars="0"/>
        <w:jc w:val="center"/>
        <w:rPr>
          <w:rFonts w:hint="eastAsia" w:eastAsia="宋体"/>
          <w:lang w:val="en-US" w:eastAsia="zh-CN"/>
        </w:rPr>
      </w:pPr>
      <w:bookmarkStart w:id="89" w:name="_Ref670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克氏针与套筒配合精度检测方法示意图</w:t>
      </w:r>
      <w:bookmarkEnd w:id="89"/>
    </w:p>
    <w:p>
      <w:pPr>
        <w:pStyle w:val="3"/>
        <w:bidi w:val="0"/>
        <w:rPr>
          <w:rFonts w:hint="default"/>
          <w:lang w:val="en-US" w:eastAsia="zh-CN"/>
        </w:rPr>
      </w:pPr>
      <w:bookmarkStart w:id="90" w:name="_Toc21219"/>
      <w:bookmarkStart w:id="91" w:name="_Toc14603"/>
      <w:bookmarkStart w:id="92" w:name="_Toc31204"/>
      <w:bookmarkStart w:id="93" w:name="_Toc10068"/>
      <w:r>
        <w:rPr>
          <w:rFonts w:hint="eastAsia"/>
          <w:lang w:val="en-US" w:eastAsia="zh-CN"/>
        </w:rPr>
        <w:t>试验步骤</w:t>
      </w:r>
      <w:bookmarkEnd w:id="90"/>
      <w:bookmarkEnd w:id="91"/>
      <w:bookmarkEnd w:id="92"/>
      <w:bookmarkEnd w:id="93"/>
    </w:p>
    <w:p>
      <w:pPr>
        <w:pStyle w:val="5"/>
        <w:bidi w:val="0"/>
        <w:rPr>
          <w:rFonts w:hint="default"/>
          <w:lang w:val="en-US" w:eastAsia="zh-CN"/>
        </w:rPr>
      </w:pPr>
      <w:bookmarkStart w:id="94" w:name="_Toc3240"/>
      <w:bookmarkStart w:id="95" w:name="_Toc5611"/>
      <w:bookmarkStart w:id="96" w:name="_Toc16551"/>
      <w:bookmarkStart w:id="97" w:name="_Toc20233"/>
      <w:r>
        <w:rPr>
          <w:rFonts w:hint="eastAsia"/>
          <w:lang w:val="en-US" w:eastAsia="zh-CN"/>
        </w:rPr>
        <w:t>准备材料</w:t>
      </w:r>
      <w:bookmarkEnd w:id="94"/>
      <w:bookmarkEnd w:id="95"/>
      <w:bookmarkEnd w:id="96"/>
      <w:bookmarkEnd w:id="9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准备好套筒、克氏针、骨钻和刻度板等；套筒规格为两种，即2.0mm和3.0mm。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98" w:name="_Toc3628"/>
      <w:bookmarkStart w:id="99" w:name="_Toc32728"/>
      <w:bookmarkStart w:id="100" w:name="_Toc23617"/>
      <w:bookmarkStart w:id="101" w:name="_Toc28072"/>
      <w:r>
        <w:rPr>
          <w:rFonts w:hint="eastAsia"/>
          <w:lang w:val="en-US" w:eastAsia="zh-CN"/>
        </w:rPr>
        <w:t>试验步骤</w:t>
      </w:r>
      <w:bookmarkEnd w:id="98"/>
      <w:bookmarkEnd w:id="99"/>
      <w:bookmarkEnd w:id="100"/>
      <w:bookmarkEnd w:id="10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定位器固定在机械臂上，刻度板固定桌面，将2.0mm套筒放入定位器内；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将配套克氏针插入套筒，记录初始精度值；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用骨钻加持配套克氏针；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启动骨钻，持续20s，等克氏针</w:t>
      </w:r>
      <w:bookmarkStart w:id="116" w:name="_GoBack"/>
      <w:bookmarkEnd w:id="116"/>
      <w:r>
        <w:rPr>
          <w:rFonts w:hint="eastAsia"/>
          <w:lang w:val="en-US" w:eastAsia="zh-CN"/>
        </w:rPr>
        <w:t>冷却后，重复启动骨钻，共8次；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更换克氏针，重复上述步骤3）—4），总计60次。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每10次作精度检测，记录精度值；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采用3.0mm套筒，重复上述步骤1）—6），前后分别作精度检测，并记录。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2" w:name="_Toc30371"/>
      <w:bookmarkStart w:id="103" w:name="_Toc22794"/>
      <w:bookmarkStart w:id="104" w:name="_Toc30107"/>
      <w:bookmarkStart w:id="105" w:name="_Toc11371"/>
      <w:r>
        <w:rPr>
          <w:rFonts w:hint="eastAsia"/>
          <w:lang w:val="en-US" w:eastAsia="zh-CN"/>
        </w:rPr>
        <w:t>记录数据</w:t>
      </w:r>
      <w:bookmarkEnd w:id="102"/>
      <w:bookmarkEnd w:id="103"/>
      <w:bookmarkEnd w:id="104"/>
      <w:bookmarkEnd w:id="10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试验过程中，每完成一次试验就在试验记录表中相应位置记录试验结果。记录表见附件。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6" w:name="_Toc1533"/>
      <w:bookmarkStart w:id="107" w:name="_Toc26828"/>
      <w:bookmarkStart w:id="108" w:name="_Toc24980"/>
      <w:bookmarkStart w:id="109" w:name="_Toc13948"/>
      <w:r>
        <w:rPr>
          <w:rFonts w:hint="default"/>
          <w:lang w:val="en-US" w:eastAsia="zh-CN"/>
        </w:rPr>
        <w:t>试验结果与结论</w:t>
      </w:r>
      <w:bookmarkEnd w:id="106"/>
      <w:bookmarkEnd w:id="107"/>
      <w:bookmarkEnd w:id="108"/>
      <w:bookmarkEnd w:id="10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试验小组组员根据本方案的方法及步骤进行试验，记录结果并对结果进行相关分析。依据本方案的标准要求得出最终的试验结论，并编写试验报告。试验相关文档需经过审核、批准后归档。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10" w:name="_Toc16415"/>
      <w:bookmarkStart w:id="111" w:name="_Toc17988"/>
      <w:bookmarkStart w:id="112" w:name="_Toc6453"/>
      <w:bookmarkStart w:id="113" w:name="_Toc30751"/>
      <w:r>
        <w:rPr>
          <w:rFonts w:hint="default"/>
          <w:lang w:val="en-US" w:eastAsia="zh-CN"/>
        </w:rPr>
        <w:t>附件</w:t>
      </w:r>
      <w:bookmarkEnd w:id="110"/>
      <w:bookmarkEnd w:id="111"/>
      <w:bookmarkEnd w:id="112"/>
      <w:bookmarkEnd w:id="113"/>
    </w:p>
    <w:p>
      <w:pPr>
        <w:numPr>
          <w:ilvl w:val="-1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bookmarkStart w:id="114" w:name="_Toc29512"/>
      <w:bookmarkStart w:id="115" w:name="_Toc8273"/>
      <w:r>
        <w:rPr>
          <w:rFonts w:hint="eastAsia"/>
          <w:lang w:eastAsia="zh-CN"/>
        </w:rPr>
        <w:t>试验</w:t>
      </w:r>
      <w:r>
        <w:rPr>
          <w:rFonts w:hint="eastAsia"/>
          <w:lang w:val="en-US" w:eastAsia="zh-CN"/>
        </w:rPr>
        <w:t>过程</w:t>
      </w:r>
      <w:r>
        <w:rPr>
          <w:rFonts w:hint="eastAsia"/>
          <w:lang w:eastAsia="zh-CN"/>
        </w:rPr>
        <w:t>记录表</w:t>
      </w:r>
      <w:r>
        <w:rPr>
          <w:rFonts w:hint="eastAsia"/>
          <w:lang w:val="en-US" w:eastAsia="zh-CN"/>
        </w:rPr>
        <w:t>如下：</w:t>
      </w:r>
    </w:p>
    <w:bookmarkEnd w:id="114"/>
    <w:bookmarkEnd w:id="115"/>
    <w:tbl>
      <w:tblPr>
        <w:tblStyle w:val="31"/>
        <w:tblW w:w="794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295"/>
        <w:gridCol w:w="2591"/>
        <w:gridCol w:w="291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9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试验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过程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记录表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套筒规格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2.0mm</w:t>
            </w: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3.0mm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试验前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放大图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精度值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79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3" w:beforeLines="20" w:after="63" w:afterLines="20" w:line="240" w:lineRule="auto"/>
              <w:ind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测试人/时间：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79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复核人/时间：</w:t>
            </w: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default"/>
        <w:lang w:val="en-US"/>
      </w:rP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  <w:r>
      <w:rPr>
        <w:rFonts w:hint="eastAsia"/>
        <w:lang w:val="en-US" w:eastAsia="zh-CN"/>
      </w:rPr>
      <w:t>MS001-C</w:t>
    </w:r>
    <w:r>
      <w:rPr>
        <w:rFonts w:hint="eastAsia"/>
      </w:rPr>
      <w:t>.01.</w:t>
    </w:r>
    <w:r>
      <w:rPr>
        <w:rFonts w:hint="eastAsia"/>
        <w:lang w:val="en-US" w:eastAsia="zh-CN"/>
      </w:rPr>
      <w:t>004TP</w:t>
    </w:r>
    <w:r>
      <w:rPr>
        <w:rFonts w:hint="eastAsia"/>
      </w:rPr>
      <w:t>.1.0</w:t>
    </w:r>
    <w:r>
      <w:rPr>
        <w:rFonts w:hint="eastAsia" w:ascii="Times New Roman" w:hAnsi="Times New Roman" w:cs="Times New Roman"/>
      </w:rPr>
      <w:tab/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Times New Roman" w:hAnsi="Times New Roman" w:cs="Times New Roman"/>
        <w:lang w:val="en-US" w:eastAsia="zh-CN"/>
      </w:rPr>
      <w:t>套筒使用次数试验方案</w:t>
    </w:r>
    <w:r>
      <w:rPr>
        <w:rFonts w:ascii="Times New Roman" w:hAnsi="Times New Roman" w:cs="Times New Roman"/>
      </w:rPr>
      <w:t xml:space="preserve">    </w:t>
    </w:r>
    <w:r>
      <w:rPr>
        <w:rFonts w:hint="eastAsia" w:ascii="Times New Roman" w:hAnsi="Times New Roman" w:cs="Times New Roman"/>
      </w:rPr>
      <w:t xml:space="preserve">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3CA091"/>
    <w:multiLevelType w:val="singleLevel"/>
    <w:tmpl w:val="EC3CA09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是澄不是登">
    <w15:presenceInfo w15:providerId="WPS Office" w15:userId="3289906345"/>
  </w15:person>
  <w15:person w15:author="WPS_1647309953">
    <w15:presenceInfo w15:providerId="WPS Office" w15:userId="642373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mMwOTEyNTliNzAyNjUwYWZkY2YxYjJjZjZiNDJiOTA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8D71D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057029"/>
    <w:rsid w:val="021B6041"/>
    <w:rsid w:val="028D0EE2"/>
    <w:rsid w:val="02BF74F5"/>
    <w:rsid w:val="03DC63F8"/>
    <w:rsid w:val="052026D9"/>
    <w:rsid w:val="05B609F4"/>
    <w:rsid w:val="062713A6"/>
    <w:rsid w:val="06856B77"/>
    <w:rsid w:val="0965790D"/>
    <w:rsid w:val="0A19316E"/>
    <w:rsid w:val="0ADC5ED7"/>
    <w:rsid w:val="0B4631C2"/>
    <w:rsid w:val="0BA33C8F"/>
    <w:rsid w:val="0C913E99"/>
    <w:rsid w:val="0D955213"/>
    <w:rsid w:val="0EBD33B9"/>
    <w:rsid w:val="10737CF8"/>
    <w:rsid w:val="10A31DCE"/>
    <w:rsid w:val="115E7C44"/>
    <w:rsid w:val="11E373D8"/>
    <w:rsid w:val="12F066FF"/>
    <w:rsid w:val="13153615"/>
    <w:rsid w:val="1319205E"/>
    <w:rsid w:val="13617C40"/>
    <w:rsid w:val="13DC60F6"/>
    <w:rsid w:val="16444FD4"/>
    <w:rsid w:val="17EE6820"/>
    <w:rsid w:val="18C66298"/>
    <w:rsid w:val="19CE2367"/>
    <w:rsid w:val="19F811CC"/>
    <w:rsid w:val="1BD048E6"/>
    <w:rsid w:val="1DFD7839"/>
    <w:rsid w:val="1EFA772E"/>
    <w:rsid w:val="1F865EE1"/>
    <w:rsid w:val="203025BA"/>
    <w:rsid w:val="21F07B6D"/>
    <w:rsid w:val="23BF5522"/>
    <w:rsid w:val="23DD05E1"/>
    <w:rsid w:val="25507470"/>
    <w:rsid w:val="255A33FC"/>
    <w:rsid w:val="25B30F55"/>
    <w:rsid w:val="2687442B"/>
    <w:rsid w:val="273237DF"/>
    <w:rsid w:val="28914586"/>
    <w:rsid w:val="28DF5986"/>
    <w:rsid w:val="2A21115E"/>
    <w:rsid w:val="2A7570FF"/>
    <w:rsid w:val="2C826A25"/>
    <w:rsid w:val="2CAE09F3"/>
    <w:rsid w:val="2D476D06"/>
    <w:rsid w:val="2F24114F"/>
    <w:rsid w:val="2FD15513"/>
    <w:rsid w:val="32001D13"/>
    <w:rsid w:val="33591AA7"/>
    <w:rsid w:val="336052F6"/>
    <w:rsid w:val="35C270EC"/>
    <w:rsid w:val="36373DDD"/>
    <w:rsid w:val="36414693"/>
    <w:rsid w:val="37273504"/>
    <w:rsid w:val="38272EDA"/>
    <w:rsid w:val="387F4B11"/>
    <w:rsid w:val="389B393F"/>
    <w:rsid w:val="3A3A645F"/>
    <w:rsid w:val="3C396EE2"/>
    <w:rsid w:val="3D193727"/>
    <w:rsid w:val="3FFB6726"/>
    <w:rsid w:val="40FC308B"/>
    <w:rsid w:val="411259D9"/>
    <w:rsid w:val="42310E70"/>
    <w:rsid w:val="44326494"/>
    <w:rsid w:val="45170D3A"/>
    <w:rsid w:val="47E44523"/>
    <w:rsid w:val="493A42C5"/>
    <w:rsid w:val="49A3140D"/>
    <w:rsid w:val="4A3F10B1"/>
    <w:rsid w:val="4AD53E5C"/>
    <w:rsid w:val="4B6D6660"/>
    <w:rsid w:val="4C105D36"/>
    <w:rsid w:val="4C17074A"/>
    <w:rsid w:val="517E6F28"/>
    <w:rsid w:val="530C46FE"/>
    <w:rsid w:val="552D5FC7"/>
    <w:rsid w:val="58AB28D6"/>
    <w:rsid w:val="5B4E1905"/>
    <w:rsid w:val="5B5D1B18"/>
    <w:rsid w:val="5BC527FF"/>
    <w:rsid w:val="5CC326E6"/>
    <w:rsid w:val="5CD1013F"/>
    <w:rsid w:val="5DA60024"/>
    <w:rsid w:val="5E4A14D6"/>
    <w:rsid w:val="5ECA3D86"/>
    <w:rsid w:val="5F2F07DB"/>
    <w:rsid w:val="622814F0"/>
    <w:rsid w:val="62BD13F8"/>
    <w:rsid w:val="62D90C25"/>
    <w:rsid w:val="63532C23"/>
    <w:rsid w:val="639752F1"/>
    <w:rsid w:val="66336C28"/>
    <w:rsid w:val="6636079B"/>
    <w:rsid w:val="68581159"/>
    <w:rsid w:val="68C00289"/>
    <w:rsid w:val="6B62217E"/>
    <w:rsid w:val="6C4D7996"/>
    <w:rsid w:val="6EA22C9D"/>
    <w:rsid w:val="7051533B"/>
    <w:rsid w:val="718A4B54"/>
    <w:rsid w:val="71C1426B"/>
    <w:rsid w:val="72551356"/>
    <w:rsid w:val="74EA1035"/>
    <w:rsid w:val="754B4D23"/>
    <w:rsid w:val="75D61CF5"/>
    <w:rsid w:val="76E0667F"/>
    <w:rsid w:val="76F87FCA"/>
    <w:rsid w:val="770911CB"/>
    <w:rsid w:val="78970D25"/>
    <w:rsid w:val="78A957D5"/>
    <w:rsid w:val="78C04B82"/>
    <w:rsid w:val="78FD26D4"/>
    <w:rsid w:val="79B43D70"/>
    <w:rsid w:val="7A5930F4"/>
    <w:rsid w:val="7C103FC1"/>
    <w:rsid w:val="7C634861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0" w:firstLineChars="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link w:val="45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1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45">
    <w:name w:val="标题 1 Char"/>
    <w:link w:val="3"/>
    <w:qFormat/>
    <w:uiPriority w:val="0"/>
    <w:rPr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0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  <customShpInfo spid="_x0000_s2049"/>
    <customShpInfo spid="_x0000_s1026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8</Pages>
  <Words>1613</Words>
  <Characters>1760</Characters>
  <Lines>3</Lines>
  <Paragraphs>1</Paragraphs>
  <TotalTime>282</TotalTime>
  <ScaleCrop>false</ScaleCrop>
  <LinksUpToDate>false</LinksUpToDate>
  <CharactersWithSpaces>1810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是澄不是登</cp:lastModifiedBy>
  <cp:lastPrinted>2021-12-28T01:32:00Z</cp:lastPrinted>
  <dcterms:modified xsi:type="dcterms:W3CDTF">2022-12-22T02:57:06Z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